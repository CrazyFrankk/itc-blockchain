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ITC项目设计方案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为了提升传统物联网的安全性，降低网络的运维成本，提出了ITC（IoT Chain）万物互联的构想。本项目使用的技术包括区块链、嵌入式开发、云服务配置、手机应用开发等。本文将从系统设计、应用场景、阶段规划三方面对方案进行阐述。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pStyle w:val="4"/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系统架构组成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系统架构图如图1所示。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硬件包含云端服务器、手机和路由器、装载项目芯片的物联网设备等。基于设备用途、芯片自身容量、服务器通讯可行性的考虑，将搭载芯片的物联网划分为轻节点，将手机和路由器划分为重节点。轻节点可以发起交易、账本验证；重节点可以存储账本、发起交易、账本验证、交易验证、pow计算、传递轻节点的交易请求、监听服务器指令；服务器可以存储账本、监听重节点的交易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系统软件包含云端服务器的伺服软件、设备芯片的通讯及区块链固件、用户交互的手机App、路由器应用软件。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61.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系统架构图</w:t>
      </w:r>
    </w:p>
    <w:p>
      <w:pPr>
        <w:pStyle w:val="4"/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系统操作按执行时间，可分为三个阶段：初始阶段，组网阶段，交易阶段。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18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服务器构建代币池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使用ERC20标准构建代币池，将代币数据存储于服务器数据库中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初始阶段功能表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18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轻重节点组网</w:t>
            </w:r>
          </w:p>
        </w:tc>
        <w:tc>
          <w:tcPr>
            <w:tcW w:w="6181" w:type="dxa"/>
          </w:tcPr>
          <w:p>
            <w:pPr>
              <w:ind w:left="105" w:hanging="105" w:hangingChar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步骤1：每个节点监听并搜寻蓝牙通讯范围内的设备，通讯获取路由信息，组成物理子网络（每个物理子网络至少包含一个重节点）。轻节点间采用自动匹配方式，轻重节点、重节点间采用手动匹配方式。</w:t>
            </w:r>
            <w:del w:id="0" w:author="chenm" w:date="2017-11-06T17:26:53Z">
              <w:r>
                <w:rPr>
                  <w:rFonts w:hint="eastAsia"/>
                  <w:lang w:val="en-US" w:eastAsia="zh-CN"/>
                </w:rPr>
                <w:delText>保持一定间隔的动态更新。</w:delText>
              </w:r>
            </w:del>
          </w:p>
          <w:p>
            <w:pPr>
              <w:ind w:left="105" w:hanging="105" w:hangingChar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步骤2：每个节点生成非对称公私钥对，并向物理子网络内所有重节点发送节点属性、公钥。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步骤3：每个重节点向服务器发送节点信息列表。保持一定间隔的动态更新。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步骤4：每个重节点建立本地DAG和账本。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服务器入网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步骤1：监听各个物理子网络重节点的反馈，获取该物理子网络反馈的节点列表最小集合，包含轻重属性。在一定时限内有效。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步骤2：主动询问各物理子网络的重节点，获取节点列表最小集合。保持一定间隔的动态更新。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步骤3：建立主链，初始化全局账本。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组网阶段功能表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1"/>
        <w:gridCol w:w="6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618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轻节点发起本地交易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步骤1：轻节点生成新交易C，先对新交易进行账本验证（有价交易的余额判断），再将新交易反馈给第一重节点。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2：该重节点从本地DAG中获取未验证的两笔交易A、B，进行pow值计算、交易验证（有价交易的非对称验证，针对属于本地物理子网络的交易节点）、账本验证（有价交易的余额判断，针对属于本地物理子网络的交易节点），再将A、B和验证结果传递给服务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步骤3：服务器将A、B、新交易C传递给下一个后续重节点。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步骤4：重复步骤2、3，直至物理子网络内全部重节点完成或服务器将A、B加入主链完成。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5：服务器进行交易验证（有价交易的非对称验证）、账本验证（有价交易的余额判断），并统计获取重节点反馈，若满足一定百分比则将A、B加入主链、更新主账本，否则不加入主链，将结果告知该物理子网络所有重节点。在一定时限内有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步骤6：该物理子网络的所有重节点依据服务器反馈，更新本地DAG、交易源和目标的账本。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步骤7：重节点反馈交易源轻节点，轻节点更新本节点账本。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重节点发起本地交易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步骤1：重节点生成新交易C，对新交易进行账本验证（有价交易的余额判断）。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步骤2~6：同</w:t>
            </w:r>
            <w:r>
              <w:rPr>
                <w:rFonts w:hint="eastAsia"/>
                <w:lang w:val="en-US" w:eastAsia="zh-CN"/>
              </w:rPr>
              <w:t>轻节点发起本地交易（步骤2~6）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轻节点发起异地交易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步骤1~5：同</w:t>
            </w:r>
            <w:r>
              <w:rPr>
                <w:rFonts w:hint="eastAsia"/>
                <w:lang w:val="en-US" w:eastAsia="zh-CN"/>
              </w:rPr>
              <w:t>轻节点发起本地交易（步骤1~5）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步骤6：</w:t>
            </w:r>
            <w:r>
              <w:rPr>
                <w:rFonts w:hint="eastAsia"/>
                <w:lang w:val="en-US" w:eastAsia="zh-CN"/>
              </w:rPr>
              <w:t>该物理子网络的所有重节点依据服务器反馈，更新本地DAG。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步骤7：重节点反馈交易源轻节点，轻节点更新本节点账本。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步骤8：服务器将交易内容告知交易目标所属物理子网络的所有重节点。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步骤9：该物理子网络的所有重节点更新交易目标的账本，反馈服务器交易状态。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步骤10：服务器告知交易源所属物理子网络的所有重节点。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步骤11：该物理子网络的所有重节点更新交易源的账本，反馈服务器交易状态。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重节点发起异地交易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步骤1：重节点生成新交易C，对新交易进行账本验证（有价交易的余额判断）。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步骤2~6：同</w:t>
            </w:r>
            <w:r>
              <w:rPr>
                <w:rFonts w:hint="eastAsia"/>
                <w:lang w:val="en-US" w:eastAsia="zh-CN"/>
              </w:rPr>
              <w:t>轻节点发起异地交易（步骤2~6）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步骤7~10：同</w:t>
            </w:r>
            <w:r>
              <w:rPr>
                <w:rFonts w:hint="eastAsia"/>
                <w:lang w:val="en-US" w:eastAsia="zh-CN"/>
              </w:rPr>
              <w:t>轻节点发起异地交易（步骤8~11）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轻节点查询状态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步骤1：轻节点将请求发送给重节点。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步骤2：重节点向服务器发起查询请求。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步骤3：服务器反馈查询结果。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步骤4：重节点反馈给轻节点。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重节点查询状态</w:t>
            </w:r>
          </w:p>
        </w:tc>
        <w:tc>
          <w:tcPr>
            <w:tcW w:w="6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步骤1~2：同轻节点查询状态（步骤2~3）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交易阶段功能表</w:t>
      </w:r>
    </w:p>
    <w:p>
      <w:pPr>
        <w:pStyle w:val="4"/>
        <w:numPr>
          <w:ilvl w:val="1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数据交互</w:t>
      </w: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1"/>
        <w:gridCol w:w="4261"/>
        <w:gridCol w:w="2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shd w:val="clear" w:color="auto" w:fill="FFFF00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数据流向</w:t>
            </w:r>
          </w:p>
        </w:tc>
        <w:tc>
          <w:tcPr>
            <w:tcW w:w="4261" w:type="dxa"/>
            <w:shd w:val="clear" w:color="auto" w:fill="FFFF00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159" w:type="dxa"/>
            <w:shd w:val="clear" w:color="auto" w:fill="FFFF00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轻节点-&gt;轻节点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组网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重节点-&gt;轻节点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轻节点-&gt;重节点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重节点-&gt;重节点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轻节点-&gt;服务器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重节点-&gt;服务器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组网、交易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服务器-&gt;轻节点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服务器-&gt;重节点</w:t>
            </w:r>
          </w:p>
        </w:tc>
        <w:tc>
          <w:tcPr>
            <w:tcW w:w="4261" w:type="dxa"/>
            <w:vAlign w:val="top"/>
          </w:tcPr>
          <w:p>
            <w:pPr>
              <w:jc w:val="both"/>
            </w:pPr>
            <w:r>
              <w:rPr>
                <w:rFonts w:hint="eastAsia"/>
                <w:vertAlign w:val="baseline"/>
                <w:lang w:val="en-US" w:eastAsia="zh-CN"/>
              </w:rPr>
              <w:t>组网、交易</w:t>
            </w:r>
          </w:p>
        </w:tc>
        <w:tc>
          <w:tcPr>
            <w:tcW w:w="215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数据交互表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2" w:hRule="atLeast"/>
        </w:trPr>
        <w:tc>
          <w:tcPr>
            <w:tcW w:w="42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</w:t>
            </w:r>
          </w:p>
        </w:tc>
        <w:tc>
          <w:tcPr>
            <w:tcW w:w="42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代币生成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代币转账（充值）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服务器-&gt;重节点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重节点-&gt;服务器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重节点-&gt;轻节点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代币消费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节点报警（无代币、节点故障）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轻节点-&gt;重节点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重节点-&gt;服务器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应用场景表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研发内容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1"/>
        <w:gridCol w:w="397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shd w:val="clear" w:color="auto" w:fill="FFFF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  <w:tc>
          <w:tcPr>
            <w:tcW w:w="3970" w:type="dxa"/>
            <w:shd w:val="clear" w:color="auto" w:fill="FFFF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研发内容</w:t>
            </w:r>
          </w:p>
        </w:tc>
        <w:tc>
          <w:tcPr>
            <w:tcW w:w="284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研发平台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轻节点（芯片）</w:t>
            </w:r>
          </w:p>
        </w:tc>
        <w:tc>
          <w:tcPr>
            <w:tcW w:w="3970" w:type="dxa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蓝牙通讯自动组网固件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非对称算法生成密钥对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代币钱包对称算法加密存储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报警逻辑（无代币、节点故障）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生成交易和接收币值更新逻辑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节点功能逻辑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固件远程更新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嵌入式硬件仿真平台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C语言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重节点（手机）</w:t>
            </w:r>
          </w:p>
        </w:tc>
        <w:tc>
          <w:tcPr>
            <w:tcW w:w="3970" w:type="dxa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蓝牙通讯手动组网、3G通讯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非对称算法生成密钥对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代币钱包对称算法加密存储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报警逻辑（无代币、节点故障）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与轻节点的信息交互、与服务器的信息交互、生成交易、交易验证（非对称算法验签）、pow计算、账本验证（余额判断）、未验证交易选择、本地DAG和本地账本的加载存储更新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节点功能逻辑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Iphone/Android手机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IOS/Android开发平台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3970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ERC20代币构建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处理重节点的交易共识。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交易验证（非对称算法验签）、账本验证（余额判断）、主链和全局账本的加载存储更新。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账本的同步机制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与重节点的信息交互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Fabric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ins w:id="1" w:author="chenm" w:date="2017-11-06T17:38:33Z">
              <w:r>
                <w:rPr>
                  <w:rFonts w:hint="eastAsia"/>
                  <w:vertAlign w:val="baseline"/>
                  <w:lang w:val="en-US" w:eastAsia="zh-CN"/>
                </w:rPr>
                <w:t>Node</w:t>
              </w:r>
            </w:ins>
            <w:ins w:id="2" w:author="chenm" w:date="2017-11-06T17:38:34Z">
              <w:r>
                <w:rPr>
                  <w:rFonts w:hint="eastAsia"/>
                  <w:vertAlign w:val="baseline"/>
                  <w:lang w:val="en-US" w:eastAsia="zh-CN"/>
                </w:rPr>
                <w:t>JS</w:t>
              </w:r>
            </w:ins>
            <w:del w:id="3" w:author="chenm" w:date="2017-11-06T17:38:29Z">
              <w:r>
                <w:rPr>
                  <w:rFonts w:hint="eastAsia"/>
                  <w:vertAlign w:val="baseline"/>
                  <w:lang w:val="en-US" w:eastAsia="zh-CN"/>
                </w:rPr>
                <w:delText>Ja</w:delText>
              </w:r>
            </w:del>
            <w:del w:id="4" w:author="chenm" w:date="2017-11-06T17:38:28Z">
              <w:r>
                <w:rPr>
                  <w:rFonts w:hint="eastAsia"/>
                  <w:vertAlign w:val="baseline"/>
                  <w:lang w:val="en-US" w:eastAsia="zh-CN"/>
                </w:rPr>
                <w:delText>vaScrip</w:delText>
              </w:r>
            </w:del>
            <w:del w:id="5" w:author="chenm" w:date="2017-11-06T17:38:27Z">
              <w:r>
                <w:rPr>
                  <w:rFonts w:hint="eastAsia"/>
                  <w:vertAlign w:val="baseline"/>
                  <w:lang w:val="en-US" w:eastAsia="zh-CN"/>
                </w:rPr>
                <w:delText>t语言</w:delText>
              </w:r>
            </w:del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期主要参考轻节点单向指令、通讯数据量和存储需求少的特性，辅以简单的报警反馈，受限于低速低带宽的蓝牙通讯，可涵盖的场景包括灯节点网络等。第二期采用高速高带宽的wifi通讯，配置较大的存储空间，可涵盖的场景包括摄像头节点网络等。第三期可在原有网络的基础上升级固件，加入轻节点双向征询，可涵盖的场景包括租赁网络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在设备方面，除了手机作为重节点外，可使用路由器、机顶盒等常待机设备进行二次开发。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嵌入式设备、服务器选择何种通讯方式组网？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答：轻节点间使用蓝牙自动连接，重轻节点、重节点间使用蓝牙手动连接，更换DAG时需手动连接匹配。重节点与服务器采用3G连接，需保证重节点服务长期前台运行。通讯介质的稳定性（掉线问题）、性能待测。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重节点长时间在线的原因？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答：轻节点的交易验证需要重节点参与，并反馈给服务器，重节点的服务需要常驻，只能让Iphone手机的app常开，或者让Android手机的服务常开。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重节点相对静态化的原因？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答：若采用动态移动化的方式，那么进出不同的物理子网络需要重新入网、更新本地DAG账本，有背于良好的用户体验。静态化是相对的，一段时间内仅服务于一个物理子网络，直到手动更换物理子网络。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轻节点、重节点、服务器各放置什么样的交易和账本？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出于嵌入式设备的存储空间考虑，轻节点不放置交易列表，仅保存本节点账本；出于存储空间与服务器同步流量的考虑，重节点未保存全局交易和账本，仅保存由本物理子网络DAG节点发起的交易和节点账本；服务器保存全局交易和账本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轻节点间的通讯场景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答：轻节点无需参与共识，除组网外无其他通讯场景，因此轻节点无需固定化，也无需长时间在线。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若本地物理子网络的交易量不大，如何加快交易验证速度？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答：可生成新的无价交易，激发重节点获取两个未验证</w:t>
      </w:r>
      <w:bookmarkStart w:id="0" w:name="_GoBack"/>
      <w:bookmarkEnd w:id="0"/>
      <w:r>
        <w:rPr>
          <w:rFonts w:hint="eastAsia"/>
          <w:lang w:val="en-US" w:eastAsia="zh-CN"/>
        </w:rPr>
        <w:t>交易进行验证。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仿宋体">
    <w:altName w:val="华文细黑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@仿宋体">
    <w:altName w:val="@华文细黑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TimesNewRoman,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@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75D8"/>
    <w:multiLevelType w:val="multilevel"/>
    <w:tmpl w:val="59FA75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A000DDE"/>
    <w:multiLevelType w:val="singleLevel"/>
    <w:tmpl w:val="5A000DD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0114A"/>
    <w:multiLevelType w:val="singleLevel"/>
    <w:tmpl w:val="5A00114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016B3"/>
    <w:multiLevelType w:val="singleLevel"/>
    <w:tmpl w:val="5A0016B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01CBF"/>
    <w:multiLevelType w:val="singleLevel"/>
    <w:tmpl w:val="5A001CB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002120"/>
    <w:multiLevelType w:val="singleLevel"/>
    <w:tmpl w:val="5A00212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0023BA"/>
    <w:multiLevelType w:val="singleLevel"/>
    <w:tmpl w:val="5A0023B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00264F"/>
    <w:multiLevelType w:val="singleLevel"/>
    <w:tmpl w:val="5A00264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00272A"/>
    <w:multiLevelType w:val="singleLevel"/>
    <w:tmpl w:val="5A00272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m">
    <w15:presenceInfo w15:providerId="None" w15:userId="chen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20642"/>
    <w:rsid w:val="067C7DFA"/>
    <w:rsid w:val="0C132BBC"/>
    <w:rsid w:val="0E91711D"/>
    <w:rsid w:val="0F544A8A"/>
    <w:rsid w:val="12270A40"/>
    <w:rsid w:val="152D599E"/>
    <w:rsid w:val="1B412A37"/>
    <w:rsid w:val="1CCD7D7B"/>
    <w:rsid w:val="1F281FFB"/>
    <w:rsid w:val="1F4230D8"/>
    <w:rsid w:val="25F15D4A"/>
    <w:rsid w:val="29C7044F"/>
    <w:rsid w:val="2E282860"/>
    <w:rsid w:val="30A47339"/>
    <w:rsid w:val="32CE1A05"/>
    <w:rsid w:val="39CF089F"/>
    <w:rsid w:val="3CA13745"/>
    <w:rsid w:val="3CCD68B5"/>
    <w:rsid w:val="3EBA3192"/>
    <w:rsid w:val="3EEB2100"/>
    <w:rsid w:val="40A60068"/>
    <w:rsid w:val="4261001B"/>
    <w:rsid w:val="456E1832"/>
    <w:rsid w:val="4A9163F9"/>
    <w:rsid w:val="4B06175C"/>
    <w:rsid w:val="4E254A6B"/>
    <w:rsid w:val="5E0650BE"/>
    <w:rsid w:val="5ECB02DA"/>
    <w:rsid w:val="601961D0"/>
    <w:rsid w:val="622869CE"/>
    <w:rsid w:val="634555F4"/>
    <w:rsid w:val="64A37D1D"/>
    <w:rsid w:val="64FF057D"/>
    <w:rsid w:val="650153CE"/>
    <w:rsid w:val="66566B28"/>
    <w:rsid w:val="67694CBF"/>
    <w:rsid w:val="7143094F"/>
    <w:rsid w:val="72D55EB1"/>
    <w:rsid w:val="75F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2017-11-06T09:43:41Z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